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hAnsi="Tahoma" w:cs="Tahoma"/>
          <w:sz w:val="24"/>
          <w:szCs w:val="24"/>
        </w:rPr>
        <w:id w:val="-185340472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B50CA6" w:rsidRPr="00C61FAA" w:rsidRDefault="00B50CA6" w:rsidP="00C61FAA">
          <w:pPr>
            <w:spacing w:after="0" w:line="360" w:lineRule="auto"/>
            <w:rPr>
              <w:del w:id="0" w:author="widi astuti" w:date="2024-01-22T09:28:00Z"/>
              <w:rFonts w:ascii="Tahoma" w:hAnsi="Tahoma" w:cs="Tahoma"/>
              <w:sz w:val="24"/>
              <w:szCs w:val="24"/>
              <w:lang w:val="en-US"/>
            </w:rPr>
          </w:pPr>
        </w:p>
        <w:p w:rsidR="00B50CA6" w:rsidRPr="00C61FAA" w:rsidRDefault="00B50CA6" w:rsidP="00C61FAA">
          <w:pPr>
            <w:spacing w:after="0" w:line="360" w:lineRule="auto"/>
            <w:rPr>
              <w:ins w:id="1" w:author="widi astuti" w:date="2024-01-22T09:28:00Z"/>
              <w:rFonts w:ascii="Tahoma" w:hAnsi="Tahoma" w:cs="Tahoma"/>
              <w:sz w:val="24"/>
              <w:szCs w:val="24"/>
              <w:lang w:val="en-US"/>
            </w:rPr>
          </w:pPr>
        </w:p>
        <w:p w:rsidR="00736E57" w:rsidRDefault="00F15F34" w:rsidP="00736E57">
          <w:pPr>
            <w:pBdr>
              <w:bottom w:val="single" w:sz="4" w:space="1" w:color="auto"/>
            </w:pBdr>
            <w:spacing w:after="0" w:line="360" w:lineRule="auto"/>
            <w:rPr>
              <w:rFonts w:ascii="Tahoma" w:hAnsi="Tahoma" w:cs="Tahoma"/>
              <w:sz w:val="24"/>
              <w:szCs w:val="24"/>
              <w:lang w:val="en-US"/>
            </w:rPr>
          </w:pPr>
        </w:p>
      </w:sdtContent>
    </w:sdt>
    <w:p w:rsidR="00DC5534" w:rsidRPr="00C61FAA" w:rsidRDefault="00DC5534" w:rsidP="00C61FAA">
      <w:pPr>
        <w:spacing w:after="0" w:line="36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C61FAA">
        <w:rPr>
          <w:rFonts w:ascii="Tahoma" w:hAnsi="Tahoma" w:cs="Tahoma"/>
          <w:b/>
          <w:sz w:val="24"/>
          <w:szCs w:val="24"/>
          <w:lang w:val="en-US"/>
        </w:rPr>
        <w:t>Kegiatan</w:t>
      </w:r>
      <w:proofErr w:type="spellEnd"/>
      <w:r w:rsidRPr="00C61FAA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 w:rsidRPr="00C61FAA">
        <w:rPr>
          <w:rFonts w:ascii="Tahoma" w:hAnsi="Tahoma" w:cs="Tahoma"/>
          <w:b/>
          <w:sz w:val="24"/>
          <w:szCs w:val="24"/>
          <w:lang w:val="en-US"/>
        </w:rPr>
        <w:tab/>
        <w:t xml:space="preserve">: </w:t>
      </w:r>
      <w:ins w:id="2" w:author="widi astuti" w:date="2024-01-22T09:28:00Z">
        <w:r w:rsidR="004C7306">
          <w:rPr>
            <w:rFonts w:ascii="Tahoma" w:hAnsi="Tahoma" w:cs="Tahoma"/>
            <w:b/>
            <w:sz w:val="24"/>
            <w:szCs w:val="24"/>
            <w:lang w:val="en-US"/>
          </w:rPr>
          <w:t xml:space="preserve"> </w:t>
        </w:r>
        <w:proofErr w:type="spellStart"/>
        <w:r w:rsidR="004C7306">
          <w:rPr>
            <w:rFonts w:ascii="Tahoma" w:hAnsi="Tahoma" w:cs="Tahoma"/>
            <w:b/>
            <w:sz w:val="24"/>
            <w:szCs w:val="24"/>
            <w:lang w:val="en-US"/>
          </w:rPr>
          <w:t>Pembuatan</w:t>
        </w:r>
        <w:proofErr w:type="spellEnd"/>
        <w:r w:rsidR="004C7306">
          <w:rPr>
            <w:rFonts w:ascii="Tahoma" w:hAnsi="Tahoma" w:cs="Tahoma"/>
            <w:b/>
            <w:sz w:val="24"/>
            <w:szCs w:val="24"/>
            <w:lang w:val="en-US"/>
          </w:rPr>
          <w:t xml:space="preserve"> Website </w:t>
        </w:r>
        <w:proofErr w:type="spellStart"/>
        <w:r w:rsidR="004C7306">
          <w:rPr>
            <w:rFonts w:ascii="Tahoma" w:hAnsi="Tahoma" w:cs="Tahoma"/>
            <w:b/>
            <w:sz w:val="24"/>
            <w:szCs w:val="24"/>
            <w:lang w:val="en-US"/>
          </w:rPr>
          <w:t>Futsal</w:t>
        </w:r>
        <w:proofErr w:type="spellEnd"/>
        <w:r w:rsidR="004C7306">
          <w:rPr>
            <w:rFonts w:ascii="Tahoma" w:hAnsi="Tahoma" w:cs="Tahoma"/>
            <w:b/>
            <w:sz w:val="24"/>
            <w:szCs w:val="24"/>
            <w:lang w:val="en-US"/>
          </w:rPr>
          <w:t xml:space="preserve"> </w:t>
        </w:r>
        <w:proofErr w:type="spellStart"/>
        <w:r w:rsidR="004C7306">
          <w:rPr>
            <w:rFonts w:ascii="Tahoma" w:hAnsi="Tahoma" w:cs="Tahoma"/>
            <w:b/>
            <w:sz w:val="24"/>
            <w:szCs w:val="24"/>
            <w:lang w:val="en-US"/>
          </w:rPr>
          <w:t>Kolin</w:t>
        </w:r>
      </w:ins>
      <w:proofErr w:type="spellEnd"/>
    </w:p>
    <w:p w:rsidR="00DC5534" w:rsidRPr="00C61FAA" w:rsidRDefault="002962A1" w:rsidP="00C61FA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lang w:val="en-US"/>
        </w:rPr>
      </w:pPr>
      <w:proofErr w:type="spellStart"/>
      <w:r w:rsidRPr="00C61FAA">
        <w:rPr>
          <w:rFonts w:ascii="Tahoma" w:hAnsi="Tahoma" w:cs="Tahoma"/>
          <w:b/>
          <w:sz w:val="24"/>
          <w:szCs w:val="24"/>
          <w:lang w:val="en-US"/>
        </w:rPr>
        <w:t>Pekerjaan</w:t>
      </w:r>
      <w:proofErr w:type="spellEnd"/>
      <w:r w:rsidRPr="00C61FAA">
        <w:rPr>
          <w:rFonts w:ascii="Tahoma" w:hAnsi="Tahoma" w:cs="Tahoma"/>
          <w:b/>
          <w:sz w:val="24"/>
          <w:szCs w:val="24"/>
          <w:lang w:val="en-US"/>
        </w:rPr>
        <w:tab/>
        <w:t xml:space="preserve">: </w:t>
      </w:r>
      <w:proofErr w:type="spellStart"/>
      <w:ins w:id="3" w:author="widi astuti" w:date="2024-01-22T09:28:00Z">
        <w:r w:rsidR="00724E9A">
          <w:rPr>
            <w:rFonts w:ascii="Tahoma" w:hAnsi="Tahoma" w:cs="Tahoma"/>
            <w:b/>
            <w:sz w:val="24"/>
            <w:szCs w:val="24"/>
            <w:lang w:val="en-US"/>
          </w:rPr>
          <w:t>Membuat</w:t>
        </w:r>
        <w:proofErr w:type="spellEnd"/>
        <w:r w:rsidR="00724E9A">
          <w:rPr>
            <w:rFonts w:ascii="Tahoma" w:hAnsi="Tahoma" w:cs="Tahoma"/>
            <w:b/>
            <w:sz w:val="24"/>
            <w:szCs w:val="24"/>
            <w:lang w:val="en-US"/>
          </w:rPr>
          <w:t xml:space="preserve"> Website </w:t>
        </w:r>
      </w:ins>
    </w:p>
    <w:p w:rsidR="002962A1" w:rsidRPr="00C61FAA" w:rsidRDefault="002962A1" w:rsidP="00C61FA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lang w:val="en-US"/>
        </w:rPr>
      </w:pPr>
      <w:proofErr w:type="spellStart"/>
      <w:r w:rsidRPr="00C61FAA">
        <w:rPr>
          <w:rFonts w:ascii="Tahoma" w:hAnsi="Tahoma" w:cs="Tahoma"/>
          <w:b/>
          <w:sz w:val="24"/>
          <w:szCs w:val="24"/>
          <w:lang w:val="en-US"/>
        </w:rPr>
        <w:t>Tanggal</w:t>
      </w:r>
      <w:proofErr w:type="spellEnd"/>
      <w:r w:rsidRPr="00C61FAA">
        <w:rPr>
          <w:rFonts w:ascii="Tahoma" w:hAnsi="Tahoma" w:cs="Tahoma"/>
          <w:b/>
          <w:sz w:val="24"/>
          <w:szCs w:val="24"/>
          <w:lang w:val="en-US"/>
        </w:rPr>
        <w:tab/>
        <w:t>:</w:t>
      </w:r>
      <w:ins w:id="4" w:author="widi astuti" w:date="2024-01-22T09:28:00Z">
        <w:r w:rsidR="00724E9A">
          <w:rPr>
            <w:rFonts w:ascii="Tahoma" w:hAnsi="Tahoma" w:cs="Tahoma"/>
            <w:b/>
            <w:sz w:val="24"/>
            <w:szCs w:val="24"/>
            <w:lang w:val="en-US"/>
          </w:rPr>
          <w:t xml:space="preserve"> 17/01/2024</w:t>
        </w:r>
      </w:ins>
    </w:p>
    <w:p w:rsidR="00DC5534" w:rsidRPr="00C61FAA" w:rsidRDefault="002962A1" w:rsidP="00C61FA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lang w:val="en-US"/>
        </w:rPr>
      </w:pPr>
      <w:r w:rsidRPr="00C61FAA">
        <w:rPr>
          <w:rFonts w:ascii="Tahoma" w:hAnsi="Tahoma" w:cs="Tahoma"/>
          <w:b/>
          <w:sz w:val="24"/>
          <w:szCs w:val="24"/>
          <w:lang w:val="en-US"/>
        </w:rPr>
        <w:t xml:space="preserve">User </w:t>
      </w:r>
      <w:r w:rsidRPr="00C61FAA">
        <w:rPr>
          <w:rFonts w:ascii="Tahoma" w:hAnsi="Tahoma" w:cs="Tahoma"/>
          <w:b/>
          <w:sz w:val="24"/>
          <w:szCs w:val="24"/>
          <w:lang w:val="en-US"/>
        </w:rPr>
        <w:tab/>
      </w:r>
      <w:r w:rsidRPr="00C61FAA">
        <w:rPr>
          <w:rFonts w:ascii="Tahoma" w:hAnsi="Tahoma" w:cs="Tahoma"/>
          <w:b/>
          <w:sz w:val="24"/>
          <w:szCs w:val="24"/>
          <w:lang w:val="en-US"/>
        </w:rPr>
        <w:tab/>
        <w:t>:</w:t>
      </w:r>
      <w:r w:rsidR="00724E9A">
        <w:rPr>
          <w:rFonts w:ascii="Tahoma" w:hAnsi="Tahoma" w:cs="Tahoma"/>
          <w:b/>
          <w:sz w:val="24"/>
          <w:szCs w:val="24"/>
          <w:lang w:val="en-US"/>
        </w:rPr>
        <w:t xml:space="preserve"> </w:t>
      </w:r>
    </w:p>
    <w:p w:rsidR="00657144" w:rsidRPr="00C61FAA" w:rsidRDefault="002E3FD7" w:rsidP="00C61FAA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en-US"/>
        </w:rPr>
      </w:pPr>
      <w:r w:rsidRPr="00C61FAA">
        <w:rPr>
          <w:rFonts w:ascii="Tahoma" w:hAnsi="Tahoma" w:cs="Tahoma"/>
          <w:b/>
          <w:sz w:val="24"/>
          <w:szCs w:val="24"/>
          <w:lang w:val="en-US"/>
        </w:rPr>
        <w:t xml:space="preserve">FORM </w:t>
      </w:r>
      <w:r w:rsidR="00657144" w:rsidRPr="00C61FAA">
        <w:rPr>
          <w:rFonts w:ascii="Tahoma" w:hAnsi="Tahoma" w:cs="Tahoma"/>
          <w:b/>
          <w:sz w:val="24"/>
          <w:szCs w:val="24"/>
          <w:lang w:val="en-US"/>
        </w:rPr>
        <w:t>UAT (User Acceptance Test)</w:t>
      </w:r>
    </w:p>
    <w:p w:rsidR="004E69FB" w:rsidRPr="00C61FAA" w:rsidRDefault="0053017D" w:rsidP="00C61FAA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en-US"/>
        </w:rPr>
      </w:pPr>
      <w:r>
        <w:rPr>
          <w:rFonts w:ascii="Tahoma" w:hAnsi="Tahoma" w:cs="Tahoma"/>
          <w:b/>
          <w:sz w:val="24"/>
          <w:szCs w:val="24"/>
          <w:lang w:val="en-US"/>
        </w:rPr>
        <w:t>________________________________________</w:t>
      </w:r>
    </w:p>
    <w:p w:rsidR="00657144" w:rsidRPr="00C61FAA" w:rsidRDefault="00657144" w:rsidP="00C61FAA">
      <w:pPr>
        <w:spacing w:after="0" w:line="360" w:lineRule="auto"/>
        <w:rPr>
          <w:rFonts w:ascii="Tahoma" w:hAnsi="Tahoma" w:cs="Tahoma"/>
          <w:b/>
          <w:sz w:val="24"/>
          <w:szCs w:val="24"/>
          <w:lang w:val="en-US"/>
        </w:rPr>
      </w:pPr>
    </w:p>
    <w:tbl>
      <w:tblPr>
        <w:tblStyle w:val="TableGrid"/>
        <w:tblW w:w="13205" w:type="dxa"/>
        <w:jc w:val="center"/>
        <w:tblLook w:val="04A0"/>
      </w:tblPr>
      <w:tblGrid>
        <w:gridCol w:w="540"/>
        <w:gridCol w:w="1654"/>
        <w:gridCol w:w="1568"/>
        <w:gridCol w:w="1538"/>
        <w:gridCol w:w="2164"/>
        <w:gridCol w:w="5749"/>
        <w:gridCol w:w="1575"/>
      </w:tblGrid>
      <w:tr w:rsidR="00D14453" w:rsidRPr="00C61FAA" w:rsidTr="007C06FB">
        <w:trPr>
          <w:trHeight w:val="1279"/>
          <w:tblHeader/>
          <w:jc w:val="center"/>
        </w:trPr>
        <w:tc>
          <w:tcPr>
            <w:tcW w:w="558" w:type="dxa"/>
            <w:shd w:val="clear" w:color="auto" w:fill="06B29E"/>
            <w:vAlign w:val="center"/>
          </w:tcPr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No</w:t>
            </w:r>
          </w:p>
        </w:tc>
        <w:tc>
          <w:tcPr>
            <w:tcW w:w="1849" w:type="dxa"/>
            <w:shd w:val="clear" w:color="auto" w:fill="06B29E"/>
            <w:vAlign w:val="center"/>
          </w:tcPr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Diujikan</w:t>
            </w:r>
            <w:proofErr w:type="spellEnd"/>
          </w:p>
        </w:tc>
        <w:tc>
          <w:tcPr>
            <w:tcW w:w="2044" w:type="dxa"/>
            <w:shd w:val="clear" w:color="auto" w:fill="06B29E"/>
            <w:vAlign w:val="center"/>
          </w:tcPr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Fungsi</w:t>
            </w:r>
            <w:proofErr w:type="spellEnd"/>
          </w:p>
        </w:tc>
        <w:tc>
          <w:tcPr>
            <w:tcW w:w="2361" w:type="dxa"/>
            <w:shd w:val="clear" w:color="auto" w:fill="06B29E"/>
            <w:vAlign w:val="center"/>
          </w:tcPr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Deskripsi</w:t>
            </w:r>
            <w:proofErr w:type="spellEnd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Pengujian</w:t>
            </w:r>
            <w:proofErr w:type="spellEnd"/>
          </w:p>
        </w:tc>
        <w:tc>
          <w:tcPr>
            <w:tcW w:w="2519" w:type="dxa"/>
            <w:shd w:val="clear" w:color="auto" w:fill="06B29E"/>
            <w:vAlign w:val="center"/>
          </w:tcPr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Skenario</w:t>
            </w:r>
            <w:proofErr w:type="spellEnd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Pengujian</w:t>
            </w:r>
            <w:proofErr w:type="spellEnd"/>
          </w:p>
        </w:tc>
        <w:tc>
          <w:tcPr>
            <w:tcW w:w="2021" w:type="dxa"/>
            <w:shd w:val="clear" w:color="auto" w:fill="06B29E"/>
            <w:vAlign w:val="center"/>
          </w:tcPr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Hasil</w:t>
            </w:r>
            <w:proofErr w:type="spellEnd"/>
          </w:p>
        </w:tc>
        <w:tc>
          <w:tcPr>
            <w:tcW w:w="1853" w:type="dxa"/>
            <w:shd w:val="clear" w:color="auto" w:fill="06B29E"/>
          </w:tcPr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D14453" w:rsidRPr="00C61FAA" w:rsidTr="005C0A4C">
        <w:trPr>
          <w:jc w:val="center"/>
        </w:trPr>
        <w:tc>
          <w:tcPr>
            <w:tcW w:w="558" w:type="dxa"/>
            <w:shd w:val="clear" w:color="auto" w:fill="DEEAF6" w:themeFill="accent5" w:themeFillTint="33"/>
          </w:tcPr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DEEAF6" w:themeFill="accent5" w:themeFillTint="33"/>
          </w:tcPr>
          <w:p w:rsidR="00D14453" w:rsidRDefault="00D14453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UI/UX</w:t>
            </w:r>
          </w:p>
          <w:p w:rsidR="00D14453" w:rsidRDefault="00D14453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044" w:type="dxa"/>
            <w:shd w:val="clear" w:color="auto" w:fill="DEEAF6" w:themeFill="accent5" w:themeFillTint="33"/>
          </w:tcPr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rancangan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WEB</w:t>
            </w:r>
          </w:p>
        </w:tc>
        <w:tc>
          <w:tcPr>
            <w:tcW w:w="2361" w:type="dxa"/>
            <w:shd w:val="clear" w:color="auto" w:fill="DEEAF6" w:themeFill="accent5" w:themeFillTint="33"/>
          </w:tcPr>
          <w:p w:rsidR="00D14453" w:rsidRPr="00C61FAA" w:rsidRDefault="00D14453" w:rsidP="002F1EE4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Mengerjakan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desain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web</w:t>
            </w:r>
          </w:p>
        </w:tc>
        <w:tc>
          <w:tcPr>
            <w:tcW w:w="2519" w:type="dxa"/>
            <w:shd w:val="clear" w:color="auto" w:fill="DEEAF6" w:themeFill="accent5" w:themeFillTint="33"/>
          </w:tcPr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sub menu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web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nantinya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implementasikan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web</w:t>
            </w:r>
          </w:p>
        </w:tc>
        <w:tc>
          <w:tcPr>
            <w:tcW w:w="2021" w:type="dxa"/>
            <w:shd w:val="clear" w:color="auto" w:fill="DEEAF6" w:themeFill="accent5" w:themeFillTint="33"/>
          </w:tcPr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724025" cy="1438275"/>
                  <wp:effectExtent l="19050" t="0" r="952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7975" t="20930" r="16202" b="88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3" w:type="dxa"/>
            <w:shd w:val="clear" w:color="auto" w:fill="DEEAF6" w:themeFill="accent5" w:themeFillTint="33"/>
          </w:tcPr>
          <w:p w:rsidR="00D14453" w:rsidRPr="00C61FAA" w:rsidRDefault="00D14453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prototype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nantinya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petunjuk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design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selanjutnya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.</w:t>
            </w:r>
          </w:p>
        </w:tc>
      </w:tr>
      <w:tr w:rsidR="00D14453" w:rsidRPr="00C61FAA" w:rsidTr="008B1B4A">
        <w:trPr>
          <w:jc w:val="center"/>
        </w:trPr>
        <w:tc>
          <w:tcPr>
            <w:tcW w:w="558" w:type="dxa"/>
            <w:shd w:val="clear" w:color="auto" w:fill="FFF2CC" w:themeFill="accent4" w:themeFillTint="33"/>
          </w:tcPr>
          <w:p w:rsidR="00D14453" w:rsidRPr="00C61FAA" w:rsidRDefault="00D14453" w:rsidP="00736E5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1849" w:type="dxa"/>
            <w:shd w:val="clear" w:color="auto" w:fill="FFF2CC" w:themeFill="accent4" w:themeFillTint="33"/>
          </w:tcPr>
          <w:p w:rsidR="00D14453" w:rsidRDefault="00D14453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Fungsi-fungsi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utama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Futsal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</w:p>
          <w:p w:rsidR="00D14453" w:rsidRDefault="00D14453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:rsidR="00D14453" w:rsidRDefault="00D14453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:rsidR="00D14453" w:rsidRPr="00C61FAA" w:rsidRDefault="00D14453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044" w:type="dxa"/>
            <w:shd w:val="clear" w:color="auto" w:fill="FFF2CC" w:themeFill="accent4" w:themeFillTint="33"/>
          </w:tcPr>
          <w:p w:rsidR="00D14453" w:rsidRPr="00C61FAA" w:rsidRDefault="00D14453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Menampilkan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informasi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umum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tentang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Futsal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Kolin</w:t>
            </w:r>
            <w:proofErr w:type="spellEnd"/>
          </w:p>
        </w:tc>
        <w:tc>
          <w:tcPr>
            <w:tcW w:w="2361" w:type="dxa"/>
            <w:shd w:val="clear" w:color="auto" w:fill="FFF2CC" w:themeFill="accent4" w:themeFillTint="33"/>
          </w:tcPr>
          <w:p w:rsidR="00D14453" w:rsidRPr="00C61FAA" w:rsidRDefault="00D14453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Pastikan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semua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informasi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ditampilkan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pada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halaman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beranda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akurat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dan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terkini</w:t>
            </w:r>
            <w:proofErr w:type="spellEnd"/>
            <w:r w:rsidRPr="004C7306">
              <w:rPr>
                <w:rFonts w:ascii="Tahoma" w:hAnsi="Tahoma" w:cs="Tahoma"/>
                <w:sz w:val="24"/>
                <w:szCs w:val="24"/>
                <w:lang w:val="en-US"/>
              </w:rPr>
              <w:t>.</w:t>
            </w:r>
          </w:p>
        </w:tc>
        <w:tc>
          <w:tcPr>
            <w:tcW w:w="2519" w:type="dxa"/>
            <w:shd w:val="clear" w:color="auto" w:fill="FFF2CC" w:themeFill="accent4" w:themeFillTint="33"/>
          </w:tcPr>
          <w:p w:rsidR="00D14453" w:rsidRPr="00DB2AEB" w:rsidRDefault="00D14453" w:rsidP="00DB2AEB">
            <w:pPr>
              <w:pStyle w:val="ListParagraph"/>
              <w:spacing w:after="0"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Pengguna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membuka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halaman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beranda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.</w:t>
            </w:r>
          </w:p>
          <w:p w:rsidR="00D14453" w:rsidRPr="00DB2AEB" w:rsidRDefault="00D14453" w:rsidP="00DB2AEB">
            <w:pPr>
              <w:pStyle w:val="ListParagraph"/>
              <w:spacing w:after="0"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Pengguna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memeriksa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informasi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ditampilkan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.</w:t>
            </w:r>
          </w:p>
          <w:p w:rsidR="00D14453" w:rsidRPr="00DB2AEB" w:rsidRDefault="00D14453" w:rsidP="00DB2AEB">
            <w:pPr>
              <w:pStyle w:val="ListParagraph"/>
              <w:spacing w:after="0"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Pengguna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mengklik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tombol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reservasi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lapangan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.</w:t>
            </w:r>
          </w:p>
          <w:p w:rsidR="00D14453" w:rsidRPr="00C61FAA" w:rsidRDefault="00D14453" w:rsidP="00DB2AEB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Pengguna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memeriksa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pilihan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untuk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informasi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lapangan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dan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kontak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.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br/>
            </w:r>
          </w:p>
        </w:tc>
        <w:tc>
          <w:tcPr>
            <w:tcW w:w="2021" w:type="dxa"/>
            <w:shd w:val="clear" w:color="auto" w:fill="FFF2CC" w:themeFill="accent4" w:themeFillTint="33"/>
          </w:tcPr>
          <w:p w:rsidR="00D14453" w:rsidRPr="00C61FAA" w:rsidRDefault="00D14453" w:rsidP="00DB2AEB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202473" cy="1619250"/>
                  <wp:effectExtent l="19050" t="0" r="0" b="0"/>
                  <wp:docPr id="9" name="Picture 5" descr="C:\Users\Hp\Downloads\IMG-20240122-WA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Downloads\IMG-20240122-WA0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3528" cy="1619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3" w:type="dxa"/>
            <w:shd w:val="clear" w:color="auto" w:fill="FFF2CC" w:themeFill="accent4" w:themeFillTint="33"/>
          </w:tcPr>
          <w:p w:rsidR="00D14453" w:rsidRPr="00C61FAA" w:rsidRDefault="00D14453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Website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Futsal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Kolin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dapat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digunakan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dengan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mudah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oleh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pengguna</w:t>
            </w:r>
            <w:proofErr w:type="spellEnd"/>
            <w:r w:rsidRPr="00DB2AEB">
              <w:rPr>
                <w:rFonts w:ascii="Tahoma" w:hAnsi="Tahoma" w:cs="Tahoma"/>
                <w:sz w:val="24"/>
                <w:szCs w:val="24"/>
                <w:lang w:val="en-US"/>
              </w:rPr>
              <w:t>.</w:t>
            </w:r>
          </w:p>
        </w:tc>
      </w:tr>
      <w:tr w:rsidR="008A584A" w:rsidRPr="00C61FAA" w:rsidTr="004C7306">
        <w:trPr>
          <w:jc w:val="center"/>
          <w:ins w:id="5" w:author="widi astuti" w:date="2024-01-22T09:28:00Z"/>
        </w:trPr>
        <w:tc>
          <w:tcPr>
            <w:tcW w:w="558" w:type="dxa"/>
            <w:shd w:val="clear" w:color="auto" w:fill="FFF2CC" w:themeFill="accent4" w:themeFillTint="33"/>
          </w:tcPr>
          <w:p w:rsidR="00DB2AEB" w:rsidRDefault="00DB2AEB" w:rsidP="00736E57">
            <w:pPr>
              <w:pStyle w:val="ListParagraph"/>
              <w:spacing w:after="0" w:line="360" w:lineRule="auto"/>
              <w:ind w:left="0"/>
              <w:jc w:val="center"/>
              <w:rPr>
                <w:ins w:id="6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ins w:id="7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3</w:t>
              </w:r>
            </w:ins>
          </w:p>
        </w:tc>
        <w:tc>
          <w:tcPr>
            <w:tcW w:w="1849" w:type="dxa"/>
            <w:shd w:val="clear" w:color="auto" w:fill="FFF2CC" w:themeFill="accent4" w:themeFillTint="33"/>
          </w:tcPr>
          <w:p w:rsidR="00DB2AEB" w:rsidRPr="004C7306" w:rsidRDefault="00DB2AEB" w:rsidP="00395918">
            <w:pPr>
              <w:pStyle w:val="ListParagraph"/>
              <w:spacing w:after="0" w:line="360" w:lineRule="auto"/>
              <w:ind w:left="0"/>
              <w:jc w:val="both"/>
              <w:rPr>
                <w:ins w:id="8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9" w:author="widi astuti" w:date="2024-01-22T09:28:00Z">
              <w:r w:rsidRPr="00DB2AEB">
                <w:rPr>
                  <w:rFonts w:ascii="Tahoma" w:hAnsi="Tahoma" w:cs="Tahoma"/>
                  <w:sz w:val="24"/>
                  <w:szCs w:val="24"/>
                  <w:lang w:val="en-US"/>
                </w:rPr>
                <w:t>Usabilitas</w:t>
              </w:r>
              <w:proofErr w:type="spellEnd"/>
              <w:r w:rsidRPr="00DB2AEB"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website </w:t>
              </w:r>
              <w:proofErr w:type="spellStart"/>
              <w:r w:rsidRPr="00DB2AEB">
                <w:rPr>
                  <w:rFonts w:ascii="Tahoma" w:hAnsi="Tahoma" w:cs="Tahoma"/>
                  <w:sz w:val="24"/>
                  <w:szCs w:val="24"/>
                  <w:lang w:val="en-US"/>
                </w:rPr>
                <w:t>Futsal</w:t>
              </w:r>
              <w:proofErr w:type="spellEnd"/>
              <w:r w:rsidRPr="00DB2AEB"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DB2AEB">
                <w:rPr>
                  <w:rFonts w:ascii="Tahoma" w:hAnsi="Tahoma" w:cs="Tahoma"/>
                  <w:sz w:val="24"/>
                  <w:szCs w:val="24"/>
                  <w:lang w:val="en-US"/>
                </w:rPr>
                <w:t>Kolin</w:t>
              </w:r>
              <w:proofErr w:type="spellEnd"/>
            </w:ins>
          </w:p>
        </w:tc>
        <w:tc>
          <w:tcPr>
            <w:tcW w:w="2044" w:type="dxa"/>
            <w:shd w:val="clear" w:color="auto" w:fill="FFF2CC" w:themeFill="accent4" w:themeFillTint="33"/>
          </w:tcPr>
          <w:p w:rsidR="00DB2AEB" w:rsidRPr="004C7306" w:rsidRDefault="00DB2AEB" w:rsidP="00395918">
            <w:pPr>
              <w:pStyle w:val="ListParagraph"/>
              <w:spacing w:after="0" w:line="360" w:lineRule="auto"/>
              <w:ind w:left="0"/>
              <w:jc w:val="both"/>
              <w:rPr>
                <w:ins w:id="10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11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Menguji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kegunaan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ketersediaan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website</w:t>
              </w:r>
            </w:ins>
          </w:p>
        </w:tc>
        <w:tc>
          <w:tcPr>
            <w:tcW w:w="2361" w:type="dxa"/>
            <w:shd w:val="clear" w:color="auto" w:fill="FFF2CC" w:themeFill="accent4" w:themeFillTint="33"/>
          </w:tcPr>
          <w:p w:rsidR="00DB2AEB" w:rsidRPr="004C7306" w:rsidRDefault="00DB2AEB" w:rsidP="00395918">
            <w:pPr>
              <w:pStyle w:val="ListParagraph"/>
              <w:spacing w:after="0" w:line="360" w:lineRule="auto"/>
              <w:ind w:left="0"/>
              <w:rPr>
                <w:ins w:id="12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13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Menguji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8A584A">
                <w:rPr>
                  <w:rFonts w:ascii="Tahoma" w:hAnsi="Tahoma" w:cs="Tahoma"/>
                  <w:sz w:val="24"/>
                  <w:szCs w:val="24"/>
                  <w:lang w:val="en-US"/>
                </w:rPr>
                <w:t>kinerja</w:t>
              </w:r>
              <w:proofErr w:type="spellEnd"/>
              <w:r w:rsidR="008A584A"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8A584A">
                <w:rPr>
                  <w:rFonts w:ascii="Tahoma" w:hAnsi="Tahoma" w:cs="Tahoma"/>
                  <w:sz w:val="24"/>
                  <w:szCs w:val="24"/>
                  <w:lang w:val="en-US"/>
                </w:rPr>
                <w:t>kegunaan</w:t>
              </w:r>
              <w:proofErr w:type="spellEnd"/>
              <w:r w:rsidR="008A584A"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8A584A">
                <w:rPr>
                  <w:rFonts w:ascii="Tahoma" w:hAnsi="Tahoma" w:cs="Tahoma"/>
                  <w:sz w:val="24"/>
                  <w:szCs w:val="24"/>
                  <w:lang w:val="en-US"/>
                </w:rPr>
                <w:t>dari</w:t>
              </w:r>
              <w:proofErr w:type="spellEnd"/>
              <w:r w:rsidR="008A584A"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website</w:t>
              </w:r>
            </w:ins>
          </w:p>
        </w:tc>
        <w:tc>
          <w:tcPr>
            <w:tcW w:w="2519" w:type="dxa"/>
            <w:shd w:val="clear" w:color="auto" w:fill="FFF2CC" w:themeFill="accent4" w:themeFillTint="33"/>
          </w:tcPr>
          <w:p w:rsidR="00DB2AEB" w:rsidRPr="008A584A" w:rsidRDefault="008A584A" w:rsidP="008A584A">
            <w:pPr>
              <w:spacing w:after="0" w:line="360" w:lineRule="auto"/>
              <w:rPr>
                <w:ins w:id="14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15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Pengguna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akan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mulai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menggunakan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mencoba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memesan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dari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website</w:t>
              </w:r>
            </w:ins>
          </w:p>
        </w:tc>
        <w:tc>
          <w:tcPr>
            <w:tcW w:w="2021" w:type="dxa"/>
            <w:shd w:val="clear" w:color="auto" w:fill="FFF2CC" w:themeFill="accent4" w:themeFillTint="33"/>
          </w:tcPr>
          <w:p w:rsidR="00DB2AEB" w:rsidRPr="00DB2AEB" w:rsidRDefault="00D52BAE" w:rsidP="00DB2AEB">
            <w:pPr>
              <w:spacing w:after="0" w:line="360" w:lineRule="auto"/>
              <w:rPr>
                <w:ins w:id="16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ins w:id="17" w:author="widi astuti" w:date="2024-01-22T09:28:00Z">
              <w:r>
                <w:rPr>
                  <w:rFonts w:ascii="Tahoma" w:hAnsi="Tahoma" w:cs="Tahoma"/>
                  <w:noProof/>
                  <w:sz w:val="24"/>
                  <w:szCs w:val="24"/>
                  <w:lang w:val="en-US"/>
                  <w:rPrChange w:id="18">
                    <w:rPr>
                      <w:noProof/>
                      <w:lang w:val="en-US"/>
                    </w:rPr>
                  </w:rPrChange>
                </w:rPr>
                <w:drawing>
                  <wp:inline distT="0" distB="0" distL="0" distR="0">
                    <wp:extent cx="3605734" cy="1933575"/>
                    <wp:effectExtent l="19050" t="0" r="0" b="0"/>
                    <wp:docPr id="6" name="Picture 6" descr="C:\Users\Hp\Downloads\IMG-20240122-WA0006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Users\Hp\Downloads\IMG-20240122-WA0006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05734" cy="1933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1853" w:type="dxa"/>
            <w:shd w:val="clear" w:color="auto" w:fill="FFF2CC" w:themeFill="accent4" w:themeFillTint="33"/>
          </w:tcPr>
          <w:p w:rsidR="00DB2AEB" w:rsidRPr="00DB2AEB" w:rsidRDefault="008A584A" w:rsidP="00395918">
            <w:pPr>
              <w:pStyle w:val="ListParagraph"/>
              <w:spacing w:after="0" w:line="360" w:lineRule="auto"/>
              <w:ind w:left="0"/>
              <w:jc w:val="both"/>
              <w:rPr>
                <w:ins w:id="19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20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Nantinya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pengguna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akan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mulai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memesan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dari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halaman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ini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.</w:t>
              </w:r>
            </w:ins>
          </w:p>
        </w:tc>
      </w:tr>
      <w:tr w:rsidR="00724E9A" w:rsidRPr="00C61FAA" w:rsidTr="004C7306">
        <w:trPr>
          <w:jc w:val="center"/>
          <w:ins w:id="21" w:author="widi astuti" w:date="2024-01-22T09:28:00Z"/>
        </w:trPr>
        <w:tc>
          <w:tcPr>
            <w:tcW w:w="558" w:type="dxa"/>
            <w:shd w:val="clear" w:color="auto" w:fill="FFF2CC" w:themeFill="accent4" w:themeFillTint="33"/>
          </w:tcPr>
          <w:p w:rsidR="008A584A" w:rsidRDefault="008A584A" w:rsidP="00736E57">
            <w:pPr>
              <w:pStyle w:val="ListParagraph"/>
              <w:spacing w:after="0" w:line="360" w:lineRule="auto"/>
              <w:ind w:left="0"/>
              <w:jc w:val="center"/>
              <w:rPr>
                <w:ins w:id="22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ins w:id="23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4</w:t>
              </w:r>
            </w:ins>
          </w:p>
        </w:tc>
        <w:tc>
          <w:tcPr>
            <w:tcW w:w="1849" w:type="dxa"/>
            <w:shd w:val="clear" w:color="auto" w:fill="FFF2CC" w:themeFill="accent4" w:themeFillTint="33"/>
          </w:tcPr>
          <w:p w:rsidR="008A584A" w:rsidRPr="00DB2AEB" w:rsidRDefault="008A584A" w:rsidP="00395918">
            <w:pPr>
              <w:pStyle w:val="ListParagraph"/>
              <w:spacing w:after="0" w:line="360" w:lineRule="auto"/>
              <w:ind w:left="0"/>
              <w:jc w:val="both"/>
              <w:rPr>
                <w:ins w:id="24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25" w:author="widi astuti" w:date="2024-01-22T09:28:00Z">
              <w:r w:rsidRPr="008A584A">
                <w:rPr>
                  <w:rFonts w:ascii="Tahoma" w:hAnsi="Tahoma" w:cs="Tahoma"/>
                  <w:sz w:val="24"/>
                  <w:szCs w:val="24"/>
                  <w:lang w:val="en-US"/>
                </w:rPr>
                <w:t>Tampilan</w:t>
              </w:r>
              <w:proofErr w:type="spellEnd"/>
              <w:r w:rsidRPr="008A584A"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website </w:t>
              </w:r>
              <w:proofErr w:type="spellStart"/>
              <w:r w:rsidRPr="008A584A">
                <w:rPr>
                  <w:rFonts w:ascii="Tahoma" w:hAnsi="Tahoma" w:cs="Tahoma"/>
                  <w:sz w:val="24"/>
                  <w:szCs w:val="24"/>
                  <w:lang w:val="en-US"/>
                </w:rPr>
                <w:t>Futsal</w:t>
              </w:r>
              <w:proofErr w:type="spellEnd"/>
              <w:r w:rsidRPr="008A584A"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8A584A">
                <w:rPr>
                  <w:rFonts w:ascii="Tahoma" w:hAnsi="Tahoma" w:cs="Tahoma"/>
                  <w:sz w:val="24"/>
                  <w:szCs w:val="24"/>
                  <w:lang w:val="en-US"/>
                </w:rPr>
                <w:t>Kolin</w:t>
              </w:r>
              <w:proofErr w:type="spellEnd"/>
            </w:ins>
          </w:p>
        </w:tc>
        <w:tc>
          <w:tcPr>
            <w:tcW w:w="2044" w:type="dxa"/>
            <w:shd w:val="clear" w:color="auto" w:fill="FFF2CC" w:themeFill="accent4" w:themeFillTint="33"/>
          </w:tcPr>
          <w:p w:rsidR="008A584A" w:rsidRDefault="008A584A" w:rsidP="00395918">
            <w:pPr>
              <w:pStyle w:val="ListParagraph"/>
              <w:spacing w:after="0" w:line="360" w:lineRule="auto"/>
              <w:ind w:left="0"/>
              <w:jc w:val="both"/>
              <w:rPr>
                <w:ins w:id="26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27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Menampilkan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seluruh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tampilan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website yang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ada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dalam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</w:t>
              </w:r>
            </w:ins>
          </w:p>
        </w:tc>
        <w:tc>
          <w:tcPr>
            <w:tcW w:w="2361" w:type="dxa"/>
            <w:shd w:val="clear" w:color="auto" w:fill="FFF2CC" w:themeFill="accent4" w:themeFillTint="33"/>
          </w:tcPr>
          <w:p w:rsidR="008A584A" w:rsidRDefault="008A584A" w:rsidP="00395918">
            <w:pPr>
              <w:pStyle w:val="ListParagraph"/>
              <w:spacing w:after="0" w:line="360" w:lineRule="auto"/>
              <w:ind w:left="0"/>
              <w:rPr>
                <w:ins w:id="28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29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Menguji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semua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bagian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sub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bab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dari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website</w:t>
              </w:r>
            </w:ins>
          </w:p>
        </w:tc>
        <w:tc>
          <w:tcPr>
            <w:tcW w:w="2519" w:type="dxa"/>
            <w:shd w:val="clear" w:color="auto" w:fill="FFF2CC" w:themeFill="accent4" w:themeFillTint="33"/>
          </w:tcPr>
          <w:p w:rsidR="008A584A" w:rsidRDefault="008A584A" w:rsidP="008A584A">
            <w:pPr>
              <w:spacing w:after="0" w:line="360" w:lineRule="auto"/>
              <w:rPr>
                <w:ins w:id="30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31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Semua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bagian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bagian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website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akan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dipakai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digunakan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oleh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user</w:t>
              </w:r>
            </w:ins>
          </w:p>
        </w:tc>
        <w:tc>
          <w:tcPr>
            <w:tcW w:w="2021" w:type="dxa"/>
            <w:shd w:val="clear" w:color="auto" w:fill="FFF2CC" w:themeFill="accent4" w:themeFillTint="33"/>
          </w:tcPr>
          <w:p w:rsidR="008A584A" w:rsidRDefault="00D52BAE" w:rsidP="00DB2AEB">
            <w:pPr>
              <w:spacing w:after="0" w:line="360" w:lineRule="auto"/>
              <w:rPr>
                <w:ins w:id="32" w:author="widi astuti" w:date="2024-01-22T09:28:00Z"/>
                <w:rFonts w:ascii="Tahoma" w:hAnsi="Tahoma" w:cs="Tahoma"/>
                <w:noProof/>
                <w:sz w:val="24"/>
                <w:szCs w:val="24"/>
                <w:lang w:val="en-US"/>
              </w:rPr>
            </w:pPr>
            <w:ins w:id="33" w:author="widi astuti" w:date="2024-01-22T09:28:00Z">
              <w:r>
                <w:rPr>
                  <w:rFonts w:ascii="Tahoma" w:hAnsi="Tahoma" w:cs="Tahoma"/>
                  <w:noProof/>
                  <w:sz w:val="24"/>
                  <w:szCs w:val="24"/>
                  <w:lang w:val="en-US"/>
                  <w:rPrChange w:id="34">
                    <w:rPr>
                      <w:noProof/>
                      <w:lang w:val="en-US"/>
                    </w:rPr>
                  </w:rPrChange>
                </w:rPr>
                <w:drawing>
                  <wp:inline distT="0" distB="0" distL="0" distR="0">
                    <wp:extent cx="3450477" cy="1742491"/>
                    <wp:effectExtent l="19050" t="0" r="0" b="0"/>
                    <wp:docPr id="7" name="Picture 7" descr="C:\Users\Hp\Downloads\IMG-20240122-WA0001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C:\Users\Hp\Downloads\IMG-20240122-WA0001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450845" cy="17426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1853" w:type="dxa"/>
            <w:shd w:val="clear" w:color="auto" w:fill="FFF2CC" w:themeFill="accent4" w:themeFillTint="33"/>
          </w:tcPr>
          <w:p w:rsidR="008A584A" w:rsidRDefault="008A584A" w:rsidP="00395918">
            <w:pPr>
              <w:pStyle w:val="ListParagraph"/>
              <w:spacing w:after="0" w:line="360" w:lineRule="auto"/>
              <w:ind w:left="0"/>
              <w:jc w:val="both"/>
              <w:rPr>
                <w:ins w:id="35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36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Seluruh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tampilan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bagian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sub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bab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web.</w:t>
              </w:r>
            </w:ins>
          </w:p>
        </w:tc>
      </w:tr>
      <w:tr w:rsidR="008A584A" w:rsidRPr="00C61FAA" w:rsidTr="004C7306">
        <w:trPr>
          <w:jc w:val="center"/>
          <w:ins w:id="37" w:author="widi astuti" w:date="2024-01-22T09:28:00Z"/>
        </w:trPr>
        <w:tc>
          <w:tcPr>
            <w:tcW w:w="558" w:type="dxa"/>
            <w:shd w:val="clear" w:color="auto" w:fill="FFF2CC" w:themeFill="accent4" w:themeFillTint="33"/>
          </w:tcPr>
          <w:p w:rsidR="008A584A" w:rsidRDefault="008A584A" w:rsidP="00736E57">
            <w:pPr>
              <w:pStyle w:val="ListParagraph"/>
              <w:spacing w:after="0" w:line="360" w:lineRule="auto"/>
              <w:ind w:left="0"/>
              <w:jc w:val="center"/>
              <w:rPr>
                <w:ins w:id="38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ins w:id="39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5</w:t>
              </w:r>
            </w:ins>
          </w:p>
        </w:tc>
        <w:tc>
          <w:tcPr>
            <w:tcW w:w="1849" w:type="dxa"/>
            <w:shd w:val="clear" w:color="auto" w:fill="FFF2CC" w:themeFill="accent4" w:themeFillTint="33"/>
          </w:tcPr>
          <w:p w:rsidR="008A584A" w:rsidRPr="008A584A" w:rsidRDefault="008A584A" w:rsidP="00395918">
            <w:pPr>
              <w:pStyle w:val="ListParagraph"/>
              <w:spacing w:after="0" w:line="360" w:lineRule="auto"/>
              <w:ind w:left="0"/>
              <w:jc w:val="both"/>
              <w:rPr>
                <w:ins w:id="40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41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Pemrograman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coding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dalam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pembuatan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website </w:t>
              </w:r>
            </w:ins>
          </w:p>
        </w:tc>
        <w:tc>
          <w:tcPr>
            <w:tcW w:w="2044" w:type="dxa"/>
            <w:shd w:val="clear" w:color="auto" w:fill="FFF2CC" w:themeFill="accent4" w:themeFillTint="33"/>
          </w:tcPr>
          <w:p w:rsidR="008A584A" w:rsidRDefault="008A584A" w:rsidP="00395918">
            <w:pPr>
              <w:pStyle w:val="ListParagraph"/>
              <w:spacing w:after="0" w:line="360" w:lineRule="auto"/>
              <w:ind w:left="0"/>
              <w:jc w:val="both"/>
              <w:rPr>
                <w:ins w:id="42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43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Berisi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pengerjaan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pembuatan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langsung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</w:t>
              </w:r>
            </w:ins>
          </w:p>
        </w:tc>
        <w:tc>
          <w:tcPr>
            <w:tcW w:w="2361" w:type="dxa"/>
            <w:shd w:val="clear" w:color="auto" w:fill="FFF2CC" w:themeFill="accent4" w:themeFillTint="33"/>
          </w:tcPr>
          <w:p w:rsidR="008A584A" w:rsidRDefault="008A584A" w:rsidP="00395918">
            <w:pPr>
              <w:pStyle w:val="ListParagraph"/>
              <w:spacing w:after="0" w:line="360" w:lineRule="auto"/>
              <w:ind w:left="0"/>
              <w:rPr>
                <w:ins w:id="44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45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Mulai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atau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coding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dalam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pembuatan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</w:t>
              </w:r>
            </w:ins>
          </w:p>
        </w:tc>
        <w:tc>
          <w:tcPr>
            <w:tcW w:w="2519" w:type="dxa"/>
            <w:shd w:val="clear" w:color="auto" w:fill="FFF2CC" w:themeFill="accent4" w:themeFillTint="33"/>
          </w:tcPr>
          <w:p w:rsidR="008A584A" w:rsidRDefault="008A584A" w:rsidP="008A584A">
            <w:pPr>
              <w:spacing w:after="0" w:line="360" w:lineRule="auto"/>
              <w:rPr>
                <w:ins w:id="46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47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Bagian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bagian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nantinya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akan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menjadi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hasil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akan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dikerjakan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dalam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pembuatan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web,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dalam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sesi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ini</w:t>
              </w:r>
              <w:proofErr w:type="spellEnd"/>
            </w:ins>
          </w:p>
        </w:tc>
        <w:tc>
          <w:tcPr>
            <w:tcW w:w="2021" w:type="dxa"/>
            <w:shd w:val="clear" w:color="auto" w:fill="FFF2CC" w:themeFill="accent4" w:themeFillTint="33"/>
          </w:tcPr>
          <w:p w:rsidR="008A584A" w:rsidRDefault="00D52BAE" w:rsidP="00DB2AEB">
            <w:pPr>
              <w:spacing w:after="0" w:line="360" w:lineRule="auto"/>
              <w:rPr>
                <w:ins w:id="48" w:author="widi astuti" w:date="2024-01-22T09:28:00Z"/>
                <w:rFonts w:ascii="Tahoma" w:hAnsi="Tahoma" w:cs="Tahoma"/>
                <w:noProof/>
                <w:sz w:val="24"/>
                <w:szCs w:val="24"/>
                <w:lang w:val="en-US"/>
              </w:rPr>
            </w:pPr>
            <w:ins w:id="49" w:author="widi astuti" w:date="2024-01-22T09:28:00Z">
              <w:r>
                <w:rPr>
                  <w:rFonts w:ascii="Tahoma" w:hAnsi="Tahoma" w:cs="Tahoma"/>
                  <w:noProof/>
                  <w:sz w:val="24"/>
                  <w:szCs w:val="24"/>
                  <w:lang w:val="en-US"/>
                  <w:rPrChange w:id="50">
                    <w:rPr>
                      <w:noProof/>
                      <w:lang w:val="en-US"/>
                    </w:rPr>
                  </w:rPrChange>
                </w:rPr>
                <w:drawing>
                  <wp:inline distT="0" distB="0" distL="0" distR="0">
                    <wp:extent cx="3295650" cy="1715544"/>
                    <wp:effectExtent l="19050" t="0" r="0" b="0"/>
                    <wp:docPr id="8" name="Pictur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/>
                            <a:srcRect l="16314" t="18817" r="17523" b="1989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95650" cy="1715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1853" w:type="dxa"/>
            <w:shd w:val="clear" w:color="auto" w:fill="FFF2CC" w:themeFill="accent4" w:themeFillTint="33"/>
          </w:tcPr>
          <w:p w:rsidR="008A584A" w:rsidRDefault="008A584A" w:rsidP="00395918">
            <w:pPr>
              <w:pStyle w:val="ListParagraph"/>
              <w:spacing w:after="0" w:line="360" w:lineRule="auto"/>
              <w:ind w:left="0"/>
              <w:jc w:val="both"/>
              <w:rPr>
                <w:ins w:id="51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52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Bagian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pengerjaan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dari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programmer yang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web.</w:t>
              </w:r>
            </w:ins>
          </w:p>
        </w:tc>
      </w:tr>
      <w:tr w:rsidR="00724E9A" w:rsidRPr="00C61FAA" w:rsidTr="004C7306">
        <w:trPr>
          <w:jc w:val="center"/>
          <w:ins w:id="53" w:author="widi astuti" w:date="2024-01-22T09:28:00Z"/>
        </w:trPr>
        <w:tc>
          <w:tcPr>
            <w:tcW w:w="558" w:type="dxa"/>
            <w:shd w:val="clear" w:color="auto" w:fill="FFF2CC" w:themeFill="accent4" w:themeFillTint="33"/>
          </w:tcPr>
          <w:p w:rsidR="00724E9A" w:rsidRDefault="00724E9A" w:rsidP="00736E57">
            <w:pPr>
              <w:pStyle w:val="ListParagraph"/>
              <w:spacing w:after="0" w:line="360" w:lineRule="auto"/>
              <w:ind w:left="0"/>
              <w:jc w:val="center"/>
              <w:rPr>
                <w:ins w:id="54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ins w:id="55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6</w:t>
              </w:r>
            </w:ins>
          </w:p>
        </w:tc>
        <w:tc>
          <w:tcPr>
            <w:tcW w:w="1849" w:type="dxa"/>
            <w:shd w:val="clear" w:color="auto" w:fill="FFF2CC" w:themeFill="accent4" w:themeFillTint="33"/>
          </w:tcPr>
          <w:p w:rsidR="00724E9A" w:rsidRDefault="00724E9A" w:rsidP="00395918">
            <w:pPr>
              <w:pStyle w:val="ListParagraph"/>
              <w:spacing w:after="0" w:line="360" w:lineRule="auto"/>
              <w:ind w:left="0"/>
              <w:jc w:val="both"/>
              <w:rPr>
                <w:ins w:id="56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57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Hasil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akhir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dari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website</w:t>
              </w:r>
            </w:ins>
          </w:p>
        </w:tc>
        <w:tc>
          <w:tcPr>
            <w:tcW w:w="2044" w:type="dxa"/>
            <w:shd w:val="clear" w:color="auto" w:fill="FFF2CC" w:themeFill="accent4" w:themeFillTint="33"/>
          </w:tcPr>
          <w:p w:rsidR="00724E9A" w:rsidRDefault="00724E9A" w:rsidP="00395918">
            <w:pPr>
              <w:pStyle w:val="ListParagraph"/>
              <w:spacing w:after="0" w:line="360" w:lineRule="auto"/>
              <w:ind w:left="0"/>
              <w:jc w:val="both"/>
              <w:rPr>
                <w:ins w:id="58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59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Berisi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semua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final website yang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telah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ada</w:t>
              </w:r>
              <w:proofErr w:type="spellEnd"/>
            </w:ins>
          </w:p>
        </w:tc>
        <w:tc>
          <w:tcPr>
            <w:tcW w:w="2361" w:type="dxa"/>
            <w:shd w:val="clear" w:color="auto" w:fill="FFF2CC" w:themeFill="accent4" w:themeFillTint="33"/>
          </w:tcPr>
          <w:p w:rsidR="00724E9A" w:rsidRDefault="00724E9A" w:rsidP="00395918">
            <w:pPr>
              <w:pStyle w:val="ListParagraph"/>
              <w:spacing w:after="0" w:line="360" w:lineRule="auto"/>
              <w:ind w:left="0"/>
              <w:rPr>
                <w:ins w:id="60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61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Penggunaan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dari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website yang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nantinya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akan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bias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serahkan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ke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client</w:t>
              </w:r>
            </w:ins>
          </w:p>
        </w:tc>
        <w:tc>
          <w:tcPr>
            <w:tcW w:w="2519" w:type="dxa"/>
            <w:shd w:val="clear" w:color="auto" w:fill="FFF2CC" w:themeFill="accent4" w:themeFillTint="33"/>
          </w:tcPr>
          <w:p w:rsidR="00724E9A" w:rsidRDefault="00724E9A" w:rsidP="008A584A">
            <w:pPr>
              <w:spacing w:after="0" w:line="360" w:lineRule="auto"/>
              <w:rPr>
                <w:ins w:id="62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63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Mulai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mencoba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menggunakan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website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dari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admin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terlebih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dahulu</w:t>
              </w:r>
              <w:proofErr w:type="spellEnd"/>
            </w:ins>
          </w:p>
        </w:tc>
        <w:tc>
          <w:tcPr>
            <w:tcW w:w="2021" w:type="dxa"/>
            <w:shd w:val="clear" w:color="auto" w:fill="FFF2CC" w:themeFill="accent4" w:themeFillTint="33"/>
          </w:tcPr>
          <w:p w:rsidR="00724E9A" w:rsidRDefault="00724E9A" w:rsidP="00DB2AEB">
            <w:pPr>
              <w:spacing w:after="0" w:line="360" w:lineRule="auto"/>
              <w:rPr>
                <w:ins w:id="64" w:author="widi astuti" w:date="2024-01-22T09:28:00Z"/>
                <w:rFonts w:ascii="Tahoma" w:hAnsi="Tahoma" w:cs="Tahoma"/>
                <w:noProof/>
                <w:sz w:val="24"/>
                <w:szCs w:val="24"/>
                <w:lang w:val="en-US"/>
              </w:rPr>
            </w:pPr>
            <w:ins w:id="65" w:author="widi astuti" w:date="2024-01-22T09:28:00Z">
              <w:r>
                <w:rPr>
                  <w:rFonts w:ascii="Tahoma" w:hAnsi="Tahoma" w:cs="Tahoma"/>
                  <w:noProof/>
                  <w:sz w:val="24"/>
                  <w:szCs w:val="24"/>
                  <w:lang w:val="en-US"/>
                </w:rPr>
                <w:t>Seperti bagian diatas yang sudah ada, nantinya itu semua akan digunakan oleh pengguna atau public</w:t>
              </w:r>
            </w:ins>
          </w:p>
        </w:tc>
        <w:tc>
          <w:tcPr>
            <w:tcW w:w="1853" w:type="dxa"/>
            <w:shd w:val="clear" w:color="auto" w:fill="FFF2CC" w:themeFill="accent4" w:themeFillTint="33"/>
          </w:tcPr>
          <w:p w:rsidR="00724E9A" w:rsidRDefault="00724E9A" w:rsidP="00395918">
            <w:pPr>
              <w:pStyle w:val="ListParagraph"/>
              <w:spacing w:after="0" w:line="360" w:lineRule="auto"/>
              <w:ind w:left="0"/>
              <w:jc w:val="both"/>
              <w:rPr>
                <w:ins w:id="66" w:author="widi astuti" w:date="2024-01-22T09:28:00Z"/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ins w:id="67" w:author="widi astuti" w:date="2024-01-22T09:28:00Z"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Hasil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website yang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telah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ada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sesuai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>keinginan</w:t>
              </w:r>
              <w:proofErr w:type="spellEnd"/>
              <w:r>
                <w:rPr>
                  <w:rFonts w:ascii="Tahoma" w:hAnsi="Tahoma" w:cs="Tahoma"/>
                  <w:sz w:val="24"/>
                  <w:szCs w:val="24"/>
                  <w:lang w:val="en-US"/>
                </w:rPr>
                <w:t xml:space="preserve"> client.</w:t>
              </w:r>
            </w:ins>
          </w:p>
        </w:tc>
      </w:tr>
    </w:tbl>
    <w:p w:rsidR="00BF116C" w:rsidRDefault="00BF116C" w:rsidP="0053017D">
      <w:pPr>
        <w:spacing w:after="0" w:line="360" w:lineRule="auto"/>
        <w:rPr>
          <w:rFonts w:ascii="Tahoma" w:hAnsi="Tahoma" w:cs="Tahoma"/>
          <w:sz w:val="24"/>
          <w:szCs w:val="24"/>
          <w:lang w:val="en-US"/>
        </w:rPr>
      </w:pPr>
    </w:p>
    <w:sectPr w:rsidR="00BF116C" w:rsidSect="00C61FAA">
      <w:headerReference w:type="default" r:id="rId15"/>
      <w:footerReference w:type="default" r:id="rId16"/>
      <w:pgSz w:w="16840" w:h="11907" w:orient="landscape" w:code="9"/>
      <w:pgMar w:top="1701" w:right="1134" w:bottom="170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BAE" w:rsidRDefault="00D52BAE" w:rsidP="00657144">
      <w:pPr>
        <w:spacing w:after="0" w:line="240" w:lineRule="auto"/>
      </w:pPr>
      <w:r>
        <w:separator/>
      </w:r>
    </w:p>
  </w:endnote>
  <w:endnote w:type="continuationSeparator" w:id="0">
    <w:p w:rsidR="00D52BAE" w:rsidRDefault="00D52BAE" w:rsidP="0065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43070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4E9A" w:rsidRDefault="00F15F34">
        <w:pPr>
          <w:pStyle w:val="Footer"/>
          <w:jc w:val="center"/>
        </w:pPr>
        <w:r w:rsidRPr="00F15F34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2" o:spid="_x0000_s1025" type="#_x0000_t110" alt="Light horizontal" style="width:430.5pt;height:3.55pt;flip:y;visibility:visible;mso-position-horizontal-relative:char;mso-position-vertical-relative:line" fillcolor="black" stroked="f">
              <v:fill r:id="rId1" o:title="" type="pattern"/>
              <w10:anchorlock/>
            </v:shape>
          </w:pict>
        </w:r>
      </w:p>
      <w:p w:rsidR="00724E9A" w:rsidRDefault="00F15F34">
        <w:pPr>
          <w:pStyle w:val="Footer"/>
          <w:jc w:val="center"/>
        </w:pPr>
        <w:fldSimple w:instr=" PAGE    \* MERGEFORMAT ">
          <w:r w:rsidR="00724E9A">
            <w:rPr>
              <w:noProof/>
            </w:rPr>
            <w:t>1</w:t>
          </w:r>
        </w:fldSimple>
      </w:p>
    </w:sdtContent>
  </w:sdt>
  <w:p w:rsidR="00724E9A" w:rsidRDefault="00724E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BAE" w:rsidRDefault="00D52BAE" w:rsidP="00657144">
      <w:pPr>
        <w:spacing w:after="0" w:line="240" w:lineRule="auto"/>
      </w:pPr>
      <w:r>
        <w:separator/>
      </w:r>
    </w:p>
  </w:footnote>
  <w:footnote w:type="continuationSeparator" w:id="0">
    <w:p w:rsidR="00D52BAE" w:rsidRDefault="00D52BAE" w:rsidP="00657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E9A" w:rsidRDefault="00724E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3422"/>
    <w:multiLevelType w:val="hybridMultilevel"/>
    <w:tmpl w:val="8C58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C5A22"/>
    <w:multiLevelType w:val="multilevel"/>
    <w:tmpl w:val="2D34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894CD4"/>
    <w:multiLevelType w:val="hybridMultilevel"/>
    <w:tmpl w:val="63AE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B3BA5"/>
    <w:multiLevelType w:val="hybridMultilevel"/>
    <w:tmpl w:val="D5BE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83701"/>
    <w:multiLevelType w:val="hybridMultilevel"/>
    <w:tmpl w:val="F572CA18"/>
    <w:lvl w:ilvl="0" w:tplc="6F5A3096">
      <w:start w:val="1"/>
      <w:numFmt w:val="decimal"/>
      <w:lvlText w:val="Tabel 5.%1."/>
      <w:lvlJc w:val="left"/>
      <w:pPr>
        <w:ind w:left="1440" w:hanging="360"/>
      </w:pPr>
      <w:rPr>
        <w:rFonts w:hint="default"/>
        <w:b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C91BA9"/>
    <w:multiLevelType w:val="hybridMultilevel"/>
    <w:tmpl w:val="AF12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57144"/>
    <w:rsid w:val="00086800"/>
    <w:rsid w:val="000972CB"/>
    <w:rsid w:val="000C2403"/>
    <w:rsid w:val="00154965"/>
    <w:rsid w:val="00195F46"/>
    <w:rsid w:val="001A2534"/>
    <w:rsid w:val="0024145E"/>
    <w:rsid w:val="00242DEB"/>
    <w:rsid w:val="00263EF1"/>
    <w:rsid w:val="002962A1"/>
    <w:rsid w:val="002C75FD"/>
    <w:rsid w:val="002E3FD7"/>
    <w:rsid w:val="002F1EE4"/>
    <w:rsid w:val="00350AF8"/>
    <w:rsid w:val="00383E55"/>
    <w:rsid w:val="00395918"/>
    <w:rsid w:val="003B6DE0"/>
    <w:rsid w:val="00410051"/>
    <w:rsid w:val="004631FD"/>
    <w:rsid w:val="004C7306"/>
    <w:rsid w:val="004E69FB"/>
    <w:rsid w:val="0053017D"/>
    <w:rsid w:val="00541F4D"/>
    <w:rsid w:val="005468D7"/>
    <w:rsid w:val="005E0569"/>
    <w:rsid w:val="00604A65"/>
    <w:rsid w:val="006423DA"/>
    <w:rsid w:val="00657144"/>
    <w:rsid w:val="006A5EF4"/>
    <w:rsid w:val="006B571B"/>
    <w:rsid w:val="006F6715"/>
    <w:rsid w:val="00706599"/>
    <w:rsid w:val="00711DDC"/>
    <w:rsid w:val="00724E9A"/>
    <w:rsid w:val="00727B29"/>
    <w:rsid w:val="00736E57"/>
    <w:rsid w:val="00741665"/>
    <w:rsid w:val="00746E35"/>
    <w:rsid w:val="007C4B2A"/>
    <w:rsid w:val="008A584A"/>
    <w:rsid w:val="008F630C"/>
    <w:rsid w:val="0091399E"/>
    <w:rsid w:val="00920209"/>
    <w:rsid w:val="009574ED"/>
    <w:rsid w:val="00A12B2B"/>
    <w:rsid w:val="00A141E7"/>
    <w:rsid w:val="00AA3B20"/>
    <w:rsid w:val="00AC33EB"/>
    <w:rsid w:val="00B50CA6"/>
    <w:rsid w:val="00BD2188"/>
    <w:rsid w:val="00BF116C"/>
    <w:rsid w:val="00C30AB9"/>
    <w:rsid w:val="00C31038"/>
    <w:rsid w:val="00C53514"/>
    <w:rsid w:val="00C61FAA"/>
    <w:rsid w:val="00CD40BF"/>
    <w:rsid w:val="00D14453"/>
    <w:rsid w:val="00D52BAE"/>
    <w:rsid w:val="00D84AC0"/>
    <w:rsid w:val="00DB2AEB"/>
    <w:rsid w:val="00DC5534"/>
    <w:rsid w:val="00DF498D"/>
    <w:rsid w:val="00E908B7"/>
    <w:rsid w:val="00ED31AE"/>
    <w:rsid w:val="00F06ECE"/>
    <w:rsid w:val="00F15F34"/>
    <w:rsid w:val="00F72C5B"/>
    <w:rsid w:val="00F77262"/>
    <w:rsid w:val="00F87DEB"/>
    <w:rsid w:val="00F9137B"/>
    <w:rsid w:val="00FA362A"/>
    <w:rsid w:val="00FA50F1"/>
    <w:rsid w:val="00FB5E6D"/>
    <w:rsid w:val="00FC3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44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DOT,LIST LAMPIRAN,Dalam Tabel,ANNEX,kepala,Light Grid - Accent 31,List Paragraph-ExecSummary,List Paragraph1,Butir - 2,List Paragraph untuk Tabel,List Paragraph untuk tabel,Box,point-point,Paragraph_utama,Number List Paragraph"/>
    <w:basedOn w:val="Normal"/>
    <w:link w:val="ListParagraphChar"/>
    <w:uiPriority w:val="34"/>
    <w:qFormat/>
    <w:rsid w:val="00657144"/>
    <w:pPr>
      <w:ind w:left="720"/>
      <w:contextualSpacing/>
    </w:pPr>
  </w:style>
  <w:style w:type="character" w:customStyle="1" w:styleId="ListParagraphChar">
    <w:name w:val="List Paragraph Char"/>
    <w:aliases w:val="LIST DOT Char,LIST LAMPIRAN Char,Dalam Tabel Char,ANNEX Char,kepala Char,Light Grid - Accent 31 Char,List Paragraph-ExecSummary Char,List Paragraph1 Char,Butir - 2 Char,List Paragraph untuk Tabel Char,List Paragraph untuk tabel Char"/>
    <w:link w:val="ListParagraph"/>
    <w:uiPriority w:val="34"/>
    <w:rsid w:val="00657144"/>
    <w:rPr>
      <w:lang w:val="id-ID"/>
    </w:rPr>
  </w:style>
  <w:style w:type="table" w:styleId="TableGrid">
    <w:name w:val="Table Grid"/>
    <w:basedOn w:val="TableNormal"/>
    <w:uiPriority w:val="39"/>
    <w:rsid w:val="0065714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4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5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44"/>
    <w:rPr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65714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5714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144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57144"/>
    <w:rPr>
      <w:rFonts w:eastAsiaTheme="minorEastAsia" w:cs="Times New Roman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06"/>
    <w:rPr>
      <w:rFonts w:ascii="Tahoma" w:hAnsi="Tahoma" w:cs="Tahoma"/>
      <w:sz w:val="16"/>
      <w:szCs w:val="16"/>
      <w:lang w:val="id-ID"/>
    </w:rPr>
  </w:style>
  <w:style w:type="paragraph" w:styleId="Revision">
    <w:name w:val="Revision"/>
    <w:hidden/>
    <w:uiPriority w:val="99"/>
    <w:semiHidden/>
    <w:rsid w:val="00724E9A"/>
    <w:pPr>
      <w:spacing w:after="0" w:line="240" w:lineRule="auto"/>
    </w:pPr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Pengelolaan Key Manaement System (KMS) Tahun Anggaran 2020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61BDB5-E436-42F4-8C3A-E507F58C4C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3AA910-2081-4526-BAE3-658EFF87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PENGELOLAAN KEY MANAGEMENT SYSTEM (KMS)</vt:lpstr>
    </vt:vector>
  </TitlesOfParts>
  <Company>HP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PENGELOLAAN KEY MANAGEMENT SYSTEM (KMS)</dc:title>
  <dc:creator>widiastuti</dc:creator>
  <cp:lastModifiedBy>Hp</cp:lastModifiedBy>
  <cp:revision>2</cp:revision>
  <dcterms:created xsi:type="dcterms:W3CDTF">2024-01-22T02:30:00Z</dcterms:created>
  <dcterms:modified xsi:type="dcterms:W3CDTF">2024-01-22T02:30:00Z</dcterms:modified>
</cp:coreProperties>
</file>